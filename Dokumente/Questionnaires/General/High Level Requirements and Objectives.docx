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1E75" w14:textId="1B6D0B3F" w:rsidR="002F6D1E" w:rsidRDefault="00E44C0D" w:rsidP="00E44C0D">
      <w:pPr>
        <w:pStyle w:val="berschrift1"/>
      </w:pPr>
      <w:r w:rsidRPr="00E44C0D">
        <w:t>High Level Requirements and Objectives of Stude</w:t>
      </w:r>
      <w:bookmarkStart w:id="0" w:name="_GoBack"/>
      <w:bookmarkEnd w:id="0"/>
      <w:r w:rsidRPr="00E44C0D">
        <w:t>nts</w:t>
      </w:r>
    </w:p>
    <w:p w14:paraId="4BBAB637" w14:textId="205302DC" w:rsidR="00E44C0D" w:rsidRDefault="00061BFD" w:rsidP="00E44C0D">
      <w:r>
        <w:t>.</w:t>
      </w:r>
      <w:r w:rsidR="00BA3D51">
        <w:t xml:space="preserve"> </w:t>
      </w:r>
    </w:p>
    <w:p w14:paraId="1B675237" w14:textId="7F2E0863" w:rsidR="00E44C0D" w:rsidRDefault="00E44C0D" w:rsidP="00E44C0D">
      <w:pPr>
        <w:pStyle w:val="berschrift2"/>
      </w:pPr>
      <w:r>
        <w:t>Define the objective</w:t>
      </w:r>
    </w:p>
    <w:p w14:paraId="17B5193D" w14:textId="6EE3A520" w:rsidR="00E44C0D" w:rsidRDefault="001C0844" w:rsidP="001C0844">
      <w:pPr>
        <w:pStyle w:val="berschrift2"/>
      </w:pPr>
      <w:r>
        <w:t>Define the target survey group</w:t>
      </w:r>
    </w:p>
    <w:p w14:paraId="35FD563E" w14:textId="5763AE93" w:rsidR="00FF70F5" w:rsidRDefault="00C71536" w:rsidP="00CD2E76">
      <w:pPr>
        <w:pStyle w:val="berschrift2"/>
      </w:pPr>
      <w:r>
        <w:t>Select the sample group</w:t>
      </w:r>
    </w:p>
    <w:p w14:paraId="6D5CB014" w14:textId="501E5296" w:rsidR="00C71536" w:rsidRDefault="004864D2" w:rsidP="004864D2">
      <w:pPr>
        <w:pStyle w:val="berschrift2"/>
      </w:pPr>
      <w:r>
        <w:t>Select the distribution and collection methods</w:t>
      </w:r>
    </w:p>
    <w:p w14:paraId="58BA3939" w14:textId="252F8CBB" w:rsidR="004864D2" w:rsidRDefault="00BB4165" w:rsidP="004864D2">
      <w:pPr>
        <w:pStyle w:val="berschrift2"/>
      </w:pPr>
      <w:r>
        <w:t>Survey questions</w:t>
      </w:r>
      <w:r w:rsidR="000F27B4">
        <w:t xml:space="preserve"> for the services</w:t>
      </w:r>
    </w:p>
    <w:p w14:paraId="12AA07A6" w14:textId="20BDCC8D" w:rsidR="004D2370" w:rsidRDefault="004D2370" w:rsidP="004D237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0"/>
        <w:gridCol w:w="7960"/>
      </w:tblGrid>
      <w:tr w:rsidR="004D2370" w:rsidRPr="004D2370" w14:paraId="3741800B" w14:textId="77777777" w:rsidTr="004D2370">
        <w:trPr>
          <w:trHeight w:val="290"/>
        </w:trPr>
        <w:tc>
          <w:tcPr>
            <w:tcW w:w="540" w:type="dxa"/>
            <w:noWrap/>
            <w:hideMark/>
          </w:tcPr>
          <w:p w14:paraId="78343797" w14:textId="77777777" w:rsidR="004D2370" w:rsidRPr="004D2370" w:rsidRDefault="004D2370">
            <w:r w:rsidRPr="004D2370">
              <w:t>No.</w:t>
            </w:r>
          </w:p>
        </w:tc>
        <w:tc>
          <w:tcPr>
            <w:tcW w:w="7960" w:type="dxa"/>
            <w:noWrap/>
            <w:hideMark/>
          </w:tcPr>
          <w:p w14:paraId="06459A6A" w14:textId="77777777" w:rsidR="004D2370" w:rsidRPr="004D2370" w:rsidRDefault="004D2370">
            <w:r w:rsidRPr="004D2370">
              <w:t>Question</w:t>
            </w:r>
          </w:p>
        </w:tc>
      </w:tr>
      <w:tr w:rsidR="004D2370" w:rsidRPr="004D2370" w14:paraId="23CC8E08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66D9EDED" w14:textId="77777777" w:rsidR="004D2370" w:rsidRPr="004D2370" w:rsidRDefault="004D2370" w:rsidP="004D2370">
            <w:r w:rsidRPr="004D2370">
              <w:t>1</w:t>
            </w:r>
          </w:p>
        </w:tc>
        <w:tc>
          <w:tcPr>
            <w:tcW w:w="7960" w:type="dxa"/>
            <w:noWrap/>
          </w:tcPr>
          <w:p w14:paraId="51898552" w14:textId="5D96FBDE" w:rsidR="004D2370" w:rsidRPr="004D2370" w:rsidRDefault="004D2370"/>
        </w:tc>
      </w:tr>
      <w:tr w:rsidR="004D2370" w:rsidRPr="004D2370" w14:paraId="4F0A7F7B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79718A51" w14:textId="77777777" w:rsidR="004D2370" w:rsidRPr="004D2370" w:rsidRDefault="004D2370" w:rsidP="004D2370">
            <w:r w:rsidRPr="004D2370">
              <w:t>2</w:t>
            </w:r>
          </w:p>
        </w:tc>
        <w:tc>
          <w:tcPr>
            <w:tcW w:w="7960" w:type="dxa"/>
            <w:noWrap/>
          </w:tcPr>
          <w:p w14:paraId="13D43539" w14:textId="04495BCD" w:rsidR="004D2370" w:rsidRPr="004D2370" w:rsidRDefault="004D2370"/>
        </w:tc>
      </w:tr>
      <w:tr w:rsidR="004D2370" w:rsidRPr="004D2370" w14:paraId="29ACB055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60C97F3A" w14:textId="77777777" w:rsidR="004D2370" w:rsidRPr="004D2370" w:rsidRDefault="004D2370" w:rsidP="004D2370">
            <w:r w:rsidRPr="004D2370">
              <w:t>3</w:t>
            </w:r>
          </w:p>
        </w:tc>
        <w:tc>
          <w:tcPr>
            <w:tcW w:w="7960" w:type="dxa"/>
            <w:noWrap/>
          </w:tcPr>
          <w:p w14:paraId="2D22C357" w14:textId="0D538D62" w:rsidR="004D2370" w:rsidRPr="004D2370" w:rsidRDefault="004D2370"/>
        </w:tc>
      </w:tr>
      <w:tr w:rsidR="0072551D" w:rsidRPr="004D2370" w14:paraId="33FF8241" w14:textId="77777777" w:rsidTr="004D2370">
        <w:trPr>
          <w:trHeight w:val="290"/>
        </w:trPr>
        <w:tc>
          <w:tcPr>
            <w:tcW w:w="540" w:type="dxa"/>
            <w:noWrap/>
          </w:tcPr>
          <w:p w14:paraId="38B2A9EF" w14:textId="263B2709" w:rsidR="0072551D" w:rsidRPr="004D2370" w:rsidRDefault="0072551D" w:rsidP="0072551D">
            <w:r w:rsidRPr="004D2370">
              <w:t>4</w:t>
            </w:r>
          </w:p>
        </w:tc>
        <w:tc>
          <w:tcPr>
            <w:tcW w:w="7960" w:type="dxa"/>
            <w:noWrap/>
          </w:tcPr>
          <w:p w14:paraId="392DFAE9" w14:textId="5963AE22" w:rsidR="0072551D" w:rsidRPr="004D2370" w:rsidRDefault="0072551D" w:rsidP="0072551D"/>
        </w:tc>
      </w:tr>
      <w:tr w:rsidR="0072551D" w:rsidRPr="004D2370" w14:paraId="5EEDA474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60F56A8B" w14:textId="06E8CE00" w:rsidR="0072551D" w:rsidRPr="004D2370" w:rsidRDefault="0072551D" w:rsidP="0072551D">
            <w:r w:rsidRPr="004D2370">
              <w:t>5</w:t>
            </w:r>
          </w:p>
        </w:tc>
        <w:tc>
          <w:tcPr>
            <w:tcW w:w="7960" w:type="dxa"/>
            <w:noWrap/>
          </w:tcPr>
          <w:p w14:paraId="42054324" w14:textId="601C3DC5" w:rsidR="0072551D" w:rsidRPr="004D2370" w:rsidRDefault="0072551D" w:rsidP="0072551D"/>
        </w:tc>
      </w:tr>
      <w:tr w:rsidR="0072551D" w:rsidRPr="004D2370" w14:paraId="62768886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5DCAD0F4" w14:textId="2C337FE3" w:rsidR="0072551D" w:rsidRPr="004D2370" w:rsidRDefault="0072551D" w:rsidP="0072551D">
            <w:r w:rsidRPr="004D2370">
              <w:t>6</w:t>
            </w:r>
          </w:p>
        </w:tc>
        <w:tc>
          <w:tcPr>
            <w:tcW w:w="7960" w:type="dxa"/>
            <w:noWrap/>
          </w:tcPr>
          <w:p w14:paraId="48BF002D" w14:textId="367A8C3A" w:rsidR="0072551D" w:rsidRPr="004D2370" w:rsidRDefault="0072551D" w:rsidP="0072551D"/>
        </w:tc>
      </w:tr>
      <w:tr w:rsidR="0072551D" w:rsidRPr="004D2370" w14:paraId="67A63A28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78607623" w14:textId="4EBDEF8C" w:rsidR="0072551D" w:rsidRPr="004D2370" w:rsidRDefault="0072551D" w:rsidP="0072551D">
            <w:r w:rsidRPr="004D2370">
              <w:t>7</w:t>
            </w:r>
          </w:p>
        </w:tc>
        <w:tc>
          <w:tcPr>
            <w:tcW w:w="7960" w:type="dxa"/>
            <w:noWrap/>
          </w:tcPr>
          <w:p w14:paraId="27A1076A" w14:textId="166268DC" w:rsidR="0072551D" w:rsidRPr="004D2370" w:rsidRDefault="0072551D" w:rsidP="0072551D"/>
        </w:tc>
      </w:tr>
      <w:tr w:rsidR="0072551D" w:rsidRPr="004D2370" w14:paraId="7A0E04B9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6F1209C3" w14:textId="57FC2107" w:rsidR="0072551D" w:rsidRPr="004D2370" w:rsidRDefault="0072551D" w:rsidP="0072551D">
            <w:r w:rsidRPr="004D2370">
              <w:t>8</w:t>
            </w:r>
          </w:p>
        </w:tc>
        <w:tc>
          <w:tcPr>
            <w:tcW w:w="7960" w:type="dxa"/>
            <w:noWrap/>
          </w:tcPr>
          <w:p w14:paraId="220D7A00" w14:textId="585D86F4" w:rsidR="0072551D" w:rsidRPr="004D2370" w:rsidRDefault="0072551D" w:rsidP="0072551D"/>
        </w:tc>
      </w:tr>
      <w:tr w:rsidR="0072551D" w:rsidRPr="004D2370" w14:paraId="474D84F5" w14:textId="77777777" w:rsidTr="00CD2E76">
        <w:trPr>
          <w:trHeight w:val="290"/>
        </w:trPr>
        <w:tc>
          <w:tcPr>
            <w:tcW w:w="540" w:type="dxa"/>
            <w:noWrap/>
            <w:hideMark/>
          </w:tcPr>
          <w:p w14:paraId="06D82C4A" w14:textId="7E8BF210" w:rsidR="0072551D" w:rsidRPr="004D2370" w:rsidRDefault="0072551D" w:rsidP="0072551D">
            <w:r>
              <w:t>9</w:t>
            </w:r>
          </w:p>
        </w:tc>
        <w:tc>
          <w:tcPr>
            <w:tcW w:w="7960" w:type="dxa"/>
            <w:noWrap/>
          </w:tcPr>
          <w:p w14:paraId="2E27C8C2" w14:textId="170F1FFA" w:rsidR="0072551D" w:rsidRPr="004D2370" w:rsidRDefault="0072551D" w:rsidP="0072551D"/>
        </w:tc>
      </w:tr>
      <w:tr w:rsidR="0072551D" w:rsidRPr="004D2370" w14:paraId="52837D55" w14:textId="77777777" w:rsidTr="004D2370">
        <w:trPr>
          <w:trHeight w:val="290"/>
        </w:trPr>
        <w:tc>
          <w:tcPr>
            <w:tcW w:w="540" w:type="dxa"/>
            <w:noWrap/>
          </w:tcPr>
          <w:p w14:paraId="5DE79BFA" w14:textId="2D861DDE" w:rsidR="0072551D" w:rsidRPr="004D2370" w:rsidRDefault="000B387F" w:rsidP="0072551D">
            <w:r>
              <w:t>10</w:t>
            </w:r>
          </w:p>
        </w:tc>
        <w:tc>
          <w:tcPr>
            <w:tcW w:w="7960" w:type="dxa"/>
            <w:noWrap/>
          </w:tcPr>
          <w:p w14:paraId="1957A5E2" w14:textId="3A4A6B6C" w:rsidR="0072551D" w:rsidRPr="004D2370" w:rsidRDefault="0072551D" w:rsidP="0072551D"/>
        </w:tc>
      </w:tr>
    </w:tbl>
    <w:p w14:paraId="2CA047F7" w14:textId="1BDFC940" w:rsidR="00BB4165" w:rsidRDefault="00BB4165" w:rsidP="00BB4165">
      <w:pPr>
        <w:rPr>
          <w:ins w:id="1" w:author="Simon Wild" w:date="2019-10-20T12:08:00Z"/>
        </w:rPr>
      </w:pPr>
    </w:p>
    <w:p w14:paraId="73385D36" w14:textId="77777777" w:rsidR="00F6235E" w:rsidRDefault="00F6235E" w:rsidP="00BB4165"/>
    <w:p w14:paraId="37347E89" w14:textId="3D5D8124" w:rsidR="00BB4165" w:rsidRDefault="00EC762B" w:rsidP="00EC762B">
      <w:pPr>
        <w:pStyle w:val="berschrift2"/>
      </w:pPr>
      <w:r>
        <w:t>Testing the Survey questions</w:t>
      </w:r>
    </w:p>
    <w:p w14:paraId="4730274E" w14:textId="6BB60C7C" w:rsidR="0034530C" w:rsidRDefault="0034530C" w:rsidP="0034530C"/>
    <w:p w14:paraId="4209E6AF" w14:textId="34FA5CC7" w:rsidR="009D334E" w:rsidRPr="0034530C" w:rsidRDefault="000D52A0" w:rsidP="0034530C">
      <w:r>
        <w:t xml:space="preserve">Not yet </w:t>
      </w:r>
      <w:r w:rsidR="00464D32">
        <w:t>tested!</w:t>
      </w:r>
    </w:p>
    <w:p w14:paraId="5F87023C" w14:textId="596D9C46" w:rsidR="00EC762B" w:rsidRDefault="00EC762B" w:rsidP="00EC762B"/>
    <w:p w14:paraId="5D111985" w14:textId="77777777" w:rsidR="00EC762B" w:rsidRPr="00EC762B" w:rsidRDefault="00EC762B" w:rsidP="00EC762B"/>
    <w:sectPr w:rsidR="00EC762B" w:rsidRPr="00E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204F"/>
    <w:multiLevelType w:val="hybridMultilevel"/>
    <w:tmpl w:val="8D741ED8"/>
    <w:lvl w:ilvl="0" w:tplc="21C26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Wild">
    <w15:presenceInfo w15:providerId="None" w15:userId="Simon Wi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6"/>
    <w:rsid w:val="00027C4E"/>
    <w:rsid w:val="00061BFD"/>
    <w:rsid w:val="00064853"/>
    <w:rsid w:val="000A4E32"/>
    <w:rsid w:val="000B387F"/>
    <w:rsid w:val="000D52A0"/>
    <w:rsid w:val="000F27B4"/>
    <w:rsid w:val="0010688C"/>
    <w:rsid w:val="001178E0"/>
    <w:rsid w:val="0017595F"/>
    <w:rsid w:val="00185F67"/>
    <w:rsid w:val="001C0844"/>
    <w:rsid w:val="00207821"/>
    <w:rsid w:val="00211622"/>
    <w:rsid w:val="00211C63"/>
    <w:rsid w:val="00281778"/>
    <w:rsid w:val="002F6CC4"/>
    <w:rsid w:val="002F6D1E"/>
    <w:rsid w:val="0034530C"/>
    <w:rsid w:val="003671A3"/>
    <w:rsid w:val="003A1D21"/>
    <w:rsid w:val="004062E2"/>
    <w:rsid w:val="00464D32"/>
    <w:rsid w:val="004864D2"/>
    <w:rsid w:val="004D2370"/>
    <w:rsid w:val="004E4F63"/>
    <w:rsid w:val="005B254E"/>
    <w:rsid w:val="005E0477"/>
    <w:rsid w:val="005E3D60"/>
    <w:rsid w:val="006862E7"/>
    <w:rsid w:val="006D7DDC"/>
    <w:rsid w:val="007056D5"/>
    <w:rsid w:val="00722F3C"/>
    <w:rsid w:val="0072551D"/>
    <w:rsid w:val="00744FCE"/>
    <w:rsid w:val="00763E9B"/>
    <w:rsid w:val="00772748"/>
    <w:rsid w:val="00817199"/>
    <w:rsid w:val="008244C6"/>
    <w:rsid w:val="00862E52"/>
    <w:rsid w:val="00895733"/>
    <w:rsid w:val="00897B92"/>
    <w:rsid w:val="00942421"/>
    <w:rsid w:val="00967021"/>
    <w:rsid w:val="009D334E"/>
    <w:rsid w:val="009F42A7"/>
    <w:rsid w:val="00A451B6"/>
    <w:rsid w:val="00AB4DAB"/>
    <w:rsid w:val="00B02F70"/>
    <w:rsid w:val="00B235AC"/>
    <w:rsid w:val="00B26B27"/>
    <w:rsid w:val="00BA3D51"/>
    <w:rsid w:val="00BB4165"/>
    <w:rsid w:val="00C1219A"/>
    <w:rsid w:val="00C17157"/>
    <w:rsid w:val="00C71536"/>
    <w:rsid w:val="00C85F42"/>
    <w:rsid w:val="00C9112C"/>
    <w:rsid w:val="00CB37FE"/>
    <w:rsid w:val="00CC61BB"/>
    <w:rsid w:val="00CD2E76"/>
    <w:rsid w:val="00D36617"/>
    <w:rsid w:val="00DF13C0"/>
    <w:rsid w:val="00E20488"/>
    <w:rsid w:val="00E3107E"/>
    <w:rsid w:val="00E44C0D"/>
    <w:rsid w:val="00E804C0"/>
    <w:rsid w:val="00EA130A"/>
    <w:rsid w:val="00EC1845"/>
    <w:rsid w:val="00EC762B"/>
    <w:rsid w:val="00EE03E9"/>
    <w:rsid w:val="00F21E47"/>
    <w:rsid w:val="00F6235E"/>
    <w:rsid w:val="00F66EA4"/>
    <w:rsid w:val="00FE7F1B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70857"/>
  <w15:chartTrackingRefBased/>
  <w15:docId w15:val="{BF0F18A8-E4DB-4072-A799-6AA8656D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4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4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804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595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D7D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7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0BDCF-05F3-48F2-AD97-478B27FBA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85100-F373-4432-AD92-F83859F57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CB5F3-20F5-4228-860E-97BE485D8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Wild</dc:creator>
  <cp:keywords/>
  <dc:description/>
  <cp:lastModifiedBy>Simon Wild</cp:lastModifiedBy>
  <cp:revision>4</cp:revision>
  <dcterms:created xsi:type="dcterms:W3CDTF">2019-10-25T14:32:00Z</dcterms:created>
  <dcterms:modified xsi:type="dcterms:W3CDTF">2019-10-25T14:34:00Z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